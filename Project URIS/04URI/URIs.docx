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2D8" w:rsidRDefault="005A72D8" w:rsidP="001410FE">
      <w:pPr>
        <w:pStyle w:val="Ttulo"/>
        <w:rPr>
          <w:lang w:val="en-US"/>
        </w:rPr>
      </w:pPr>
      <w:r w:rsidRPr="005A72D8">
        <w:rPr>
          <w:lang w:val="en-US"/>
        </w:rPr>
        <w:br/>
        <w:t>Description:</w:t>
      </w:r>
    </w:p>
    <w:p w:rsidR="005A72D8" w:rsidRPr="005A72D8" w:rsidRDefault="005A72D8" w:rsidP="001410FE">
      <w:pPr>
        <w:rPr>
          <w:lang w:val="en-US"/>
        </w:rPr>
      </w:pPr>
      <w:r w:rsidRPr="005A72D8">
        <w:rPr>
          <w:lang w:val="en-US"/>
        </w:rPr>
        <w:t xml:space="preserve"> In this document, each one of the URISs, their method and their format of the Project </w:t>
      </w:r>
      <w:r>
        <w:rPr>
          <w:lang w:val="en-US"/>
        </w:rPr>
        <w:t xml:space="preserve">Vertical Analysis PYMES </w:t>
      </w:r>
    </w:p>
    <w:p w:rsidR="001D32E8" w:rsidRDefault="005A72D8" w:rsidP="001410FE">
      <w:pPr>
        <w:pStyle w:val="Ttulo"/>
        <w:rPr>
          <w:lang w:val="en-US"/>
        </w:rPr>
      </w:pPr>
      <w:r>
        <w:rPr>
          <w:lang w:val="en-US"/>
        </w:rPr>
        <w:t>URIS</w:t>
      </w:r>
    </w:p>
    <w:p w:rsidR="00B00837" w:rsidRDefault="00B00837" w:rsidP="001410FE">
      <w:pPr>
        <w:rPr>
          <w:ins w:id="0" w:author="Edison Lascano" w:date="2019-05-21T11:53:00Z"/>
          <w:lang w:val="en-US"/>
        </w:rPr>
      </w:pPr>
    </w:p>
    <w:p w:rsidR="005A11B8" w:rsidRDefault="005A11B8" w:rsidP="001410FE">
      <w:pPr>
        <w:rPr>
          <w:lang w:val="en-US"/>
        </w:rPr>
      </w:pPr>
      <w:ins w:id="1" w:author="Edison Lascano" w:date="2019-05-21T11:53:00Z">
        <w:r>
          <w:rPr>
            <w:lang w:val="en-US"/>
          </w:rPr>
          <w:t>Description of every URI</w:t>
        </w:r>
      </w:ins>
    </w:p>
    <w:p w:rsidR="00B00837" w:rsidRDefault="005A72D8" w:rsidP="001410FE">
      <w:pPr>
        <w:pStyle w:val="Ttulo"/>
        <w:rPr>
          <w:lang w:val="en-US"/>
        </w:rPr>
      </w:pPr>
      <w:r>
        <w:rPr>
          <w:lang w:val="en-US"/>
        </w:rPr>
        <w:t>A</w:t>
      </w:r>
      <w:r w:rsidR="00B00837">
        <w:rPr>
          <w:lang w:val="en-US"/>
        </w:rPr>
        <w:t>ll</w:t>
      </w:r>
      <w:r>
        <w:rPr>
          <w:lang w:val="en-US"/>
        </w:rPr>
        <w:t xml:space="preserve"> 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7243"/>
      </w:tblGrid>
      <w:tr w:rsidR="00B00837" w:rsidTr="009D1539">
        <w:tc>
          <w:tcPr>
            <w:tcW w:w="1308" w:type="dxa"/>
          </w:tcPr>
          <w:p w:rsidR="00B00837" w:rsidRPr="0017784E" w:rsidRDefault="00B00837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B00837" w:rsidRDefault="008B6A08" w:rsidP="001410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5712C7" w:rsidTr="009D1539">
        <w:tc>
          <w:tcPr>
            <w:tcW w:w="1308" w:type="dxa"/>
          </w:tcPr>
          <w:p w:rsidR="00B00837" w:rsidRPr="0017784E" w:rsidRDefault="00B00837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9D1539" w:rsidRDefault="005712C7" w:rsidP="001410FE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5712C7">
              <w:rPr>
                <w:lang w:val="en-US"/>
              </w:rPr>
              <w:instrText>http://financialreport.ddns.net:1024/verticalanalisys/</w:instrText>
            </w:r>
            <w:ins w:id="2" w:author="JORGE REYES" w:date="2019-06-02T22:36:00Z">
              <w:r w:rsidRPr="005712C7">
                <w:rPr>
                  <w:lang w:val="en-US"/>
                </w:rPr>
                <w:instrText>v1</w:instrText>
              </w:r>
            </w:ins>
            <w:r w:rsidRPr="005712C7">
              <w:rPr>
                <w:lang w:val="en-US"/>
              </w:rPr>
              <w:instrText>/user</w:instrText>
            </w:r>
            <w:ins w:id="3" w:author="Edison Lascano" w:date="2019-05-21T11:52:00Z">
              <w:r w:rsidRPr="005712C7">
                <w:rPr>
                  <w:lang w:val="en-US"/>
                </w:rPr>
                <w:instrText>s</w:instrText>
              </w:r>
            </w:ins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D5094A">
              <w:rPr>
                <w:rStyle w:val="Hipervnculo"/>
                <w:lang w:val="en-US"/>
              </w:rPr>
              <w:t>http://financialreport.ddns.net:1024/verticalanalisys/</w:t>
            </w:r>
            <w:ins w:id="4" w:author="JORGE REYES" w:date="2019-06-02T22:36:00Z">
              <w:r w:rsidRPr="00D5094A">
                <w:rPr>
                  <w:rStyle w:val="Hipervnculo"/>
                  <w:lang w:val="en-US"/>
                </w:rPr>
                <w:t>v1</w:t>
              </w:r>
            </w:ins>
            <w:del w:id="5" w:author="JORGE REYES" w:date="2019-06-02T22:36:00Z">
              <w:r w:rsidRPr="00D5094A" w:rsidDel="0099773F">
                <w:rPr>
                  <w:rStyle w:val="Hipervnculo"/>
                  <w:lang w:val="en-US"/>
                </w:rPr>
                <w:delText>financialanalisys</w:delText>
              </w:r>
            </w:del>
            <w:r w:rsidRPr="00D5094A">
              <w:rPr>
                <w:rStyle w:val="Hipervnculo"/>
                <w:lang w:val="en-US"/>
              </w:rPr>
              <w:t>/user</w:t>
            </w:r>
            <w:ins w:id="6" w:author="Edison Lascano" w:date="2019-05-21T11:52:00Z">
              <w:r w:rsidRPr="00D5094A">
                <w:rPr>
                  <w:rStyle w:val="Hipervnculo"/>
                  <w:lang w:val="en-US"/>
                </w:rPr>
                <w:t>s</w:t>
              </w:r>
            </w:ins>
            <w:r>
              <w:rPr>
                <w:lang w:val="en-US"/>
              </w:rPr>
              <w:fldChar w:fldCharType="end"/>
            </w:r>
          </w:p>
          <w:p w:rsidR="009D1539" w:rsidRPr="003B67CC" w:rsidRDefault="009D1539" w:rsidP="001410FE">
            <w:pPr>
              <w:rPr>
                <w:lang w:val="en-US"/>
              </w:rPr>
            </w:pPr>
          </w:p>
        </w:tc>
      </w:tr>
      <w:tr w:rsidR="00B00837" w:rsidTr="009D1539">
        <w:tc>
          <w:tcPr>
            <w:tcW w:w="1308" w:type="dxa"/>
          </w:tcPr>
          <w:p w:rsidR="00B00837" w:rsidRPr="0017784E" w:rsidRDefault="00B00837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B00837" w:rsidRDefault="00B00837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RPr="00F15CE3" w:rsidTr="009D1539">
        <w:tc>
          <w:tcPr>
            <w:tcW w:w="1308" w:type="dxa"/>
          </w:tcPr>
          <w:p w:rsidR="00B00837" w:rsidRPr="0099773F" w:rsidRDefault="00B00837" w:rsidP="001410FE">
            <w:pPr>
              <w:rPr>
                <w:lang w:val="en-US"/>
                <w:rPrChange w:id="7" w:author="JORGE REYES" w:date="2019-06-02T22:36:00Z">
                  <w:rPr/>
                </w:rPrChange>
              </w:rPr>
            </w:pPr>
            <w:r w:rsidRPr="0017784E">
              <w:rPr>
                <w:lang w:val="en-US"/>
              </w:rPr>
              <w:t xml:space="preserve">Response: </w:t>
            </w:r>
            <w:ins w:id="8" w:author="Edison Lascano" w:date="2019-05-21T11:54:00Z">
              <w:r w:rsidR="005A11B8">
                <w:rPr>
                  <w:lang w:val="en-US"/>
                </w:rPr>
                <w:t xml:space="preserve"> </w:t>
              </w:r>
            </w:ins>
          </w:p>
        </w:tc>
        <w:tc>
          <w:tcPr>
            <w:tcW w:w="7186" w:type="dxa"/>
          </w:tcPr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name_user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Default="00F15CE3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    "</w:t>
            </w:r>
            <w:proofErr w:type="spellStart"/>
            <w:r>
              <w:rPr>
                <w:lang w:val="en-US"/>
              </w:rPr>
              <w:t>pass_user</w:t>
            </w:r>
            <w:proofErr w:type="spellEnd"/>
            <w:r>
              <w:rPr>
                <w:lang w:val="en-US"/>
              </w:rPr>
              <w:t xml:space="preserve">": "" </w:t>
            </w:r>
            <w:r w:rsidRPr="00F15CE3">
              <w:rPr>
                <w:lang w:val="en-US"/>
              </w:rPr>
              <w:t>"</w:t>
            </w:r>
          </w:p>
          <w:p w:rsidR="00B00837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}</w:t>
            </w:r>
            <w:r w:rsidRPr="00F15CE3" w:rsidDel="00B95554">
              <w:rPr>
                <w:noProof/>
                <w:lang w:val="en-US" w:eastAsia="es-EC"/>
              </w:rPr>
              <w:t xml:space="preserve"> </w:t>
            </w:r>
            <w:del w:id="9" w:author="JORGE REYES" w:date="2019-06-02T22:37:00Z">
              <w:r w:rsidR="003B67CC" w:rsidDel="00B95554">
                <w:rPr>
                  <w:noProof/>
                  <w:lang w:eastAsia="es-EC"/>
                </w:rPr>
                <w:drawing>
                  <wp:inline distT="0" distB="0" distL="0" distR="0" wp14:anchorId="2EF13B4F" wp14:editId="5716CAC0">
                    <wp:extent cx="3706429" cy="3369600"/>
                    <wp:effectExtent l="0" t="0" r="8890" b="2540"/>
                    <wp:docPr id="2" name="Imagen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06429" cy="3369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Default="00B00837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1"/>
        <w:gridCol w:w="7413"/>
      </w:tblGrid>
      <w:tr w:rsidR="00B00837" w:rsidTr="00733207">
        <w:tc>
          <w:tcPr>
            <w:tcW w:w="1413" w:type="dxa"/>
          </w:tcPr>
          <w:p w:rsidR="00B00837" w:rsidRPr="0017784E" w:rsidRDefault="00B00837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081" w:type="dxa"/>
          </w:tcPr>
          <w:p w:rsidR="00B00837" w:rsidRDefault="008B6A08" w:rsidP="001410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5712C7" w:rsidTr="00733207">
        <w:tc>
          <w:tcPr>
            <w:tcW w:w="1413" w:type="dxa"/>
          </w:tcPr>
          <w:p w:rsidR="00B00837" w:rsidRPr="0017784E" w:rsidRDefault="00B00837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081" w:type="dxa"/>
          </w:tcPr>
          <w:p w:rsidR="00B00837" w:rsidRDefault="00F15CE3" w:rsidP="001410FE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F15CE3">
              <w:rPr>
                <w:lang w:val="en-US"/>
              </w:rPr>
              <w:instrText>http://financialreport.ddns.net/verticalanalisysdata/companies</w:instrText>
            </w:r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BF11C7">
              <w:rPr>
                <w:rStyle w:val="Hipervnculo"/>
                <w:lang w:val="en-US"/>
              </w:rPr>
              <w:t>http://financialreport.ddns.net</w:t>
            </w:r>
            <w:r w:rsidR="005712C7" w:rsidRPr="005712C7">
              <w:rPr>
                <w:rStyle w:val="Hipervnculo"/>
                <w:lang w:val="en-US"/>
              </w:rPr>
              <w:t>:1024</w:t>
            </w:r>
            <w:r w:rsidRPr="00BF11C7">
              <w:rPr>
                <w:rStyle w:val="Hipervnculo"/>
                <w:lang w:val="en-US"/>
              </w:rPr>
              <w:t>/verticalanalisysdata</w:t>
            </w:r>
            <w:del w:id="10" w:author="JORGE REYES" w:date="2019-06-02T22:37:00Z">
              <w:r w:rsidRPr="00BF11C7" w:rsidDel="00B95554">
                <w:rPr>
                  <w:rStyle w:val="Hipervnculo"/>
                  <w:lang w:val="en-US"/>
                </w:rPr>
                <w:delText>financialanalisys</w:delText>
              </w:r>
            </w:del>
            <w:r w:rsidRPr="00BF11C7">
              <w:rPr>
                <w:rStyle w:val="Hipervnculo"/>
                <w:lang w:val="en-US"/>
              </w:rPr>
              <w:t>/companies</w:t>
            </w:r>
            <w:r>
              <w:rPr>
                <w:lang w:val="en-US"/>
              </w:rPr>
              <w:fldChar w:fldCharType="end"/>
            </w:r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B00837" w:rsidTr="00733207">
        <w:tc>
          <w:tcPr>
            <w:tcW w:w="1413" w:type="dxa"/>
          </w:tcPr>
          <w:p w:rsidR="00B00837" w:rsidRPr="0017784E" w:rsidRDefault="00B00837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081" w:type="dxa"/>
          </w:tcPr>
          <w:p w:rsidR="00B00837" w:rsidRDefault="00B00837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733207">
        <w:tc>
          <w:tcPr>
            <w:tcW w:w="1413" w:type="dxa"/>
          </w:tcPr>
          <w:p w:rsidR="00B00837" w:rsidRDefault="00B00837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081" w:type="dxa"/>
          </w:tcPr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address_c</w:t>
            </w:r>
            <w:r>
              <w:rPr>
                <w:lang w:val="en-US"/>
              </w:rPr>
              <w:t>ompany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description_company</w:t>
            </w:r>
            <w:proofErr w:type="spellEnd"/>
            <w:r w:rsidRPr="00F15CE3">
              <w:rPr>
                <w:lang w:val="en-US"/>
              </w:rPr>
              <w:t>": "",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": "</w:t>
            </w:r>
            <w:r w:rsidRPr="00F15CE3">
              <w:rPr>
                <w:lang w:val="en-US"/>
              </w:rPr>
              <w:t>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name_company</w:t>
            </w:r>
            <w:proofErr w:type="spellEnd"/>
            <w:r w:rsidRPr="00F15CE3">
              <w:rPr>
                <w:lang w:val="en-US"/>
              </w:rPr>
              <w:t>": "",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phone_company</w:t>
            </w:r>
            <w:proofErr w:type="spellEnd"/>
            <w:r w:rsidRPr="00F15CE3">
              <w:rPr>
                <w:lang w:val="en-US"/>
              </w:rPr>
              <w:t>": ""</w:t>
            </w:r>
          </w:p>
          <w:p w:rsidR="00B00837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}</w:t>
            </w:r>
            <w:del w:id="11" w:author="JORGE REYES" w:date="2019-06-02T22:37:00Z">
              <w:r w:rsidR="001A4099" w:rsidDel="00B95554">
                <w:rPr>
                  <w:noProof/>
                  <w:lang w:eastAsia="es-EC"/>
                </w:rPr>
                <w:drawing>
                  <wp:inline distT="0" distB="0" distL="0" distR="0" wp14:anchorId="5DDDB52A" wp14:editId="2233396B">
                    <wp:extent cx="3600000" cy="3371402"/>
                    <wp:effectExtent l="0" t="0" r="635" b="635"/>
                    <wp:docPr id="3" name="Imagen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0000" cy="337140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Default="00B00837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2"/>
        <w:gridCol w:w="7562"/>
      </w:tblGrid>
      <w:tr w:rsidR="00B00837" w:rsidTr="009D1539">
        <w:tc>
          <w:tcPr>
            <w:tcW w:w="1104" w:type="dxa"/>
          </w:tcPr>
          <w:p w:rsidR="00B00837" w:rsidRPr="0017784E" w:rsidRDefault="00B00837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390" w:type="dxa"/>
          </w:tcPr>
          <w:p w:rsidR="00B00837" w:rsidRDefault="008B6A08" w:rsidP="001410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B00837" w:rsidRPr="005712C7" w:rsidTr="009D1539">
        <w:tc>
          <w:tcPr>
            <w:tcW w:w="1104" w:type="dxa"/>
          </w:tcPr>
          <w:p w:rsidR="00B00837" w:rsidRPr="0017784E" w:rsidRDefault="00B00837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390" w:type="dxa"/>
          </w:tcPr>
          <w:p w:rsidR="00B00837" w:rsidDel="00B95554" w:rsidRDefault="00F15CE3" w:rsidP="001410FE">
            <w:pPr>
              <w:rPr>
                <w:ins w:id="12" w:author="Edison Lascano" w:date="2019-05-21T11:58:00Z"/>
                <w:del w:id="13" w:author="JORGE REYES" w:date="2019-06-02T22:38:00Z"/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</w:instrText>
            </w:r>
            <w:r w:rsidRPr="00F15CE3">
              <w:rPr>
                <w:lang w:val="en-US"/>
              </w:rPr>
              <w:instrText>http://financialreport.ddns.net/verticalanalisys/dat/</w:instrText>
            </w:r>
            <w:ins w:id="14" w:author="JORGE REYES" w:date="2019-06-02T22:39:00Z">
              <w:r w:rsidRPr="00F15CE3">
                <w:rPr>
                  <w:lang w:val="en-US"/>
                </w:rPr>
                <w:instrText>companiesfinancialdata</w:instrText>
              </w:r>
            </w:ins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BF11C7">
              <w:rPr>
                <w:rStyle w:val="Hipervnculo"/>
                <w:lang w:val="en-US"/>
              </w:rPr>
              <w:t>http://financialreport.ddns.net</w:t>
            </w:r>
            <w:r w:rsidR="005712C7" w:rsidRPr="005712C7">
              <w:rPr>
                <w:rStyle w:val="Hipervnculo"/>
                <w:lang w:val="en-US"/>
              </w:rPr>
              <w:t>:1024</w:t>
            </w:r>
            <w:r w:rsidRPr="00BF11C7">
              <w:rPr>
                <w:rStyle w:val="Hipervnculo"/>
                <w:lang w:val="en-US"/>
              </w:rPr>
              <w:t>/verticalanalisys/</w:t>
            </w:r>
            <w:del w:id="15" w:author="JORGE REYES" w:date="2019-06-02T22:38:00Z">
              <w:r w:rsidRPr="00BF11C7" w:rsidDel="00B95554">
                <w:rPr>
                  <w:rStyle w:val="Hipervnculo"/>
                  <w:lang w:val="en-US"/>
                </w:rPr>
                <w:delText>financialanalisys</w:delText>
              </w:r>
            </w:del>
            <w:r w:rsidRPr="00BF11C7">
              <w:rPr>
                <w:rStyle w:val="Hipervnculo"/>
                <w:lang w:val="en-US"/>
              </w:rPr>
              <w:t>dat/</w:t>
            </w:r>
            <w:ins w:id="16" w:author="JORGE REYES" w:date="2019-06-02T22:39:00Z">
              <w:r w:rsidRPr="00BF11C7">
                <w:rPr>
                  <w:rStyle w:val="Hipervnculo"/>
                  <w:lang w:val="en-US"/>
                </w:rPr>
                <w:t>companiesfinancialdata</w:t>
              </w:r>
            </w:ins>
            <w:r>
              <w:rPr>
                <w:lang w:val="en-US"/>
              </w:rPr>
              <w:fldChar w:fldCharType="end"/>
            </w:r>
            <w:ins w:id="17" w:author="Edison Lascano" w:date="2019-05-21T11:55:00Z">
              <w:del w:id="18" w:author="JORGE REYES" w:date="2019-06-02T22:39:00Z">
                <w:r w:rsidR="00B95554" w:rsidRPr="005712C7" w:rsidDel="00B95554">
                  <w:rPr>
                    <w:lang w:val="en-US"/>
                    <w:rPrChange w:id="19" w:author="JORGE REYES" w:date="2019-06-02T22:39:00Z">
                      <w:rPr>
                        <w:rStyle w:val="Hipervnculo"/>
                        <w:lang w:val="en-US"/>
                      </w:rPr>
                    </w:rPrChange>
                  </w:rPr>
                  <w:delText>{param</w:delText>
                </w:r>
                <w:r w:rsidR="005A11B8" w:rsidDel="00B95554">
                  <w:rPr>
                    <w:lang w:val="en-US"/>
                  </w:rPr>
                  <w:delText xml:space="preserve"> is missing</w:delText>
                </w:r>
              </w:del>
            </w:ins>
            <w:ins w:id="20" w:author="Edison Lascano" w:date="2019-05-21T11:56:00Z">
              <w:del w:id="21" w:author="JORGE REYES" w:date="2019-06-02T22:39:00Z">
                <w:r w:rsidR="005A11B8" w:rsidDel="00B95554">
                  <w:rPr>
                    <w:lang w:val="en-US"/>
                  </w:rPr>
                  <w:delText xml:space="preserve">: </w:delText>
                </w:r>
              </w:del>
              <w:del w:id="22" w:author="JORGE REYES" w:date="2019-06-02T22:38:00Z">
                <w:r w:rsidR="005A11B8" w:rsidDel="00B95554">
                  <w:rPr>
                    <w:lang w:val="en-US"/>
                  </w:rPr>
                  <w:delText>id_financial_data</w:delText>
                </w:r>
              </w:del>
            </w:ins>
            <w:ins w:id="23" w:author="Edison Lascano" w:date="2019-05-21T11:55:00Z">
              <w:del w:id="24" w:author="JORGE REYES" w:date="2019-06-02T22:38:00Z">
                <w:r w:rsidR="005A11B8" w:rsidDel="00B95554">
                  <w:rPr>
                    <w:lang w:val="en-US"/>
                  </w:rPr>
                  <w:delText>}</w:delText>
                </w:r>
              </w:del>
            </w:ins>
            <w:del w:id="25" w:author="JORGE REYES" w:date="2019-06-02T22:38:00Z">
              <w:r w:rsidR="00B00837" w:rsidRPr="00B00837" w:rsidDel="00B95554">
                <w:rPr>
                  <w:lang w:val="en-US"/>
                </w:rPr>
                <w:delText>financial</w:delText>
              </w:r>
            </w:del>
          </w:p>
          <w:p w:rsidR="005A11B8" w:rsidRDefault="005A11B8" w:rsidP="001410FE">
            <w:pPr>
              <w:rPr>
                <w:lang w:val="en-US"/>
              </w:rPr>
            </w:pPr>
            <w:ins w:id="26" w:author="Edison Lascano" w:date="2019-05-21T11:58:00Z">
              <w:del w:id="27" w:author="JORGE REYES" w:date="2019-06-02T22:38:00Z">
                <w:r w:rsidDel="00B95554">
                  <w:rPr>
                    <w:lang w:val="en-US"/>
                  </w:rPr>
                  <w:delText xml:space="preserve">suggestion: </w:delText>
                </w:r>
                <w:r w:rsidRPr="005A11B8" w:rsidDel="00B95554">
                  <w:rPr>
                    <w:lang w:val="en-US"/>
                  </w:rPr>
                  <w:delText>http://financialreport.ddns.net/verticalanalisys/financialanalisys/companyfaniancialdata/1</w:delText>
                </w:r>
              </w:del>
            </w:ins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B00837" w:rsidTr="009D1539">
        <w:tc>
          <w:tcPr>
            <w:tcW w:w="1104" w:type="dxa"/>
          </w:tcPr>
          <w:p w:rsidR="00B00837" w:rsidRPr="0017784E" w:rsidRDefault="00B00837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390" w:type="dxa"/>
          </w:tcPr>
          <w:p w:rsidR="00B00837" w:rsidRDefault="00B00837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B00837" w:rsidTr="009D1539">
        <w:tc>
          <w:tcPr>
            <w:tcW w:w="1104" w:type="dxa"/>
          </w:tcPr>
          <w:p w:rsidR="00B00837" w:rsidRDefault="00B00837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390" w:type="dxa"/>
          </w:tcPr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"depreciations": 8.0,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exerciseUtility</w:t>
            </w:r>
            <w:proofErr w:type="spellEnd"/>
            <w:r w:rsidRPr="00F15CE3">
              <w:rPr>
                <w:lang w:val="en-US"/>
              </w:rPr>
              <w:t>": 22.0,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expensesAdmiSales</w:t>
            </w:r>
            <w:proofErr w:type="spellEnd"/>
            <w:r w:rsidRPr="00F15CE3">
              <w:rPr>
                <w:lang w:val="en-US"/>
              </w:rPr>
              <w:t>": 132.0,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lastRenderedPageBreak/>
              <w:t xml:space="preserve">    "</w:t>
            </w:r>
            <w:proofErr w:type="spellStart"/>
            <w:r w:rsidRPr="00F15CE3">
              <w:rPr>
                <w:lang w:val="en-US"/>
              </w:rPr>
              <w:t>grossProfit</w:t>
            </w:r>
            <w:proofErr w:type="spellEnd"/>
            <w:r w:rsidRPr="00F15CE3">
              <w:rPr>
                <w:lang w:val="en-US"/>
              </w:rPr>
              <w:t>": 176.0,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id_company</w:t>
            </w:r>
            <w:proofErr w:type="spellEnd"/>
            <w:r w:rsidRPr="00F15CE3">
              <w:rPr>
                <w:lang w:val="en-US"/>
              </w:rPr>
              <w:t>": "9",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id_finanacialData</w:t>
            </w:r>
            <w:proofErr w:type="spellEnd"/>
            <w:r w:rsidRPr="00F15CE3">
              <w:rPr>
                <w:lang w:val="en-US"/>
              </w:rPr>
              <w:t>": "1",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interestPaid</w:t>
            </w:r>
            <w:proofErr w:type="spellEnd"/>
            <w:r w:rsidRPr="00F15CE3">
              <w:rPr>
                <w:lang w:val="en-US"/>
              </w:rPr>
              <w:t>": 2.0,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profitBeforeTaxes</w:t>
            </w:r>
            <w:proofErr w:type="spellEnd"/>
            <w:r w:rsidRPr="00F15CE3">
              <w:rPr>
                <w:lang w:val="en-US"/>
              </w:rPr>
              <w:t>": 34.0,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"sales": 324.0,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</w:t>
            </w:r>
            <w:proofErr w:type="spellStart"/>
            <w:r w:rsidRPr="00F15CE3">
              <w:rPr>
                <w:lang w:val="en-US"/>
              </w:rPr>
              <w:t>salesCost</w:t>
            </w:r>
            <w:proofErr w:type="spellEnd"/>
            <w:r w:rsidRPr="00F15CE3">
              <w:rPr>
                <w:lang w:val="en-US"/>
              </w:rPr>
              <w:t>": 148.0,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"taxes": 13.0,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  "year": 2014</w:t>
            </w:r>
          </w:p>
          <w:p w:rsidR="00B00837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}</w:t>
            </w:r>
            <w:del w:id="28" w:author="JORGE REYES" w:date="2019-06-02T22:37:00Z">
              <w:r w:rsidR="001A4099" w:rsidDel="00B95554">
                <w:rPr>
                  <w:noProof/>
                  <w:lang w:eastAsia="es-EC"/>
                </w:rPr>
                <w:drawing>
                  <wp:inline distT="0" distB="0" distL="0" distR="0" wp14:anchorId="4D3D6FE3" wp14:editId="767EDEEA">
                    <wp:extent cx="2899410" cy="1934531"/>
                    <wp:effectExtent l="0" t="0" r="0" b="8890"/>
                    <wp:docPr id="4" name="Imagen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04844" cy="193815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1A4099" w:rsidDel="00B95554">
                <w:rPr>
                  <w:noProof/>
                  <w:lang w:eastAsia="es-EC"/>
                </w:rPr>
                <w:drawing>
                  <wp:inline distT="0" distB="0" distL="0" distR="0" wp14:anchorId="5734CE48" wp14:editId="282109E6">
                    <wp:extent cx="2932430" cy="1883355"/>
                    <wp:effectExtent l="0" t="0" r="1270" b="3175"/>
                    <wp:docPr id="5" name="Imagen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46806" cy="189258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</w:tbl>
    <w:p w:rsidR="00B00837" w:rsidRPr="00B00837" w:rsidRDefault="00B00837" w:rsidP="001410FE">
      <w:pPr>
        <w:rPr>
          <w:lang w:val="en-US"/>
        </w:rPr>
      </w:pPr>
    </w:p>
    <w:p w:rsidR="005B606F" w:rsidRDefault="005B606F" w:rsidP="005B606F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p w:rsidR="005B606F" w:rsidRPr="00C07213" w:rsidRDefault="005B606F" w:rsidP="005B606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7433"/>
      </w:tblGrid>
      <w:tr w:rsidR="005B606F" w:rsidTr="00B55066">
        <w:tc>
          <w:tcPr>
            <w:tcW w:w="4247" w:type="dxa"/>
          </w:tcPr>
          <w:p w:rsidR="005B606F" w:rsidRPr="0017784E" w:rsidRDefault="005B606F" w:rsidP="00B55066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5B606F" w:rsidRDefault="005B606F" w:rsidP="00B5506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5B606F" w:rsidRPr="005712C7" w:rsidTr="00B55066">
        <w:tc>
          <w:tcPr>
            <w:tcW w:w="4247" w:type="dxa"/>
          </w:tcPr>
          <w:p w:rsidR="005B606F" w:rsidRPr="0017784E" w:rsidRDefault="005B606F" w:rsidP="00B55066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5B606F" w:rsidRDefault="005B606F" w:rsidP="00B55066">
            <w:pPr>
              <w:rPr>
                <w:lang w:val="en-US"/>
              </w:rPr>
            </w:pPr>
            <w:hyperlink r:id="rId8" w:history="1">
              <w:r w:rsidRPr="00D5094A">
                <w:rPr>
                  <w:rStyle w:val="Hipervnculo"/>
                  <w:lang w:val="en-US"/>
                </w:rPr>
                <w:t>http://financialreport.ddns.net:1024/verticalanalisys/v1/companiesfinancialreport/{id_company}/{year}</w:t>
              </w:r>
            </w:hyperlink>
          </w:p>
          <w:p w:rsidR="005B606F" w:rsidRDefault="005B606F" w:rsidP="00B55066">
            <w:pPr>
              <w:rPr>
                <w:lang w:val="en-US"/>
              </w:rPr>
            </w:pPr>
          </w:p>
        </w:tc>
      </w:tr>
      <w:tr w:rsidR="005B606F" w:rsidRPr="005712C7" w:rsidTr="00B55066">
        <w:tc>
          <w:tcPr>
            <w:tcW w:w="4247" w:type="dxa"/>
          </w:tcPr>
          <w:p w:rsidR="005B606F" w:rsidRPr="0017784E" w:rsidRDefault="005B606F" w:rsidP="00B55066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5B606F" w:rsidRDefault="005B606F" w:rsidP="00B55066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5B606F" w:rsidRDefault="005B606F" w:rsidP="00B55066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 xml:space="preserve">: </w:t>
            </w:r>
            <w:r w:rsidRPr="00CD0697">
              <w:rPr>
                <w:lang w:val="en-US"/>
              </w:rPr>
              <w:t>year of financial status</w:t>
            </w:r>
          </w:p>
        </w:tc>
      </w:tr>
      <w:tr w:rsidR="005B606F" w:rsidTr="00B55066">
        <w:tc>
          <w:tcPr>
            <w:tcW w:w="4247" w:type="dxa"/>
          </w:tcPr>
          <w:p w:rsidR="005B606F" w:rsidRPr="0017784E" w:rsidRDefault="005B606F" w:rsidP="00B55066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:rsidR="005B606F" w:rsidRDefault="005B606F" w:rsidP="00B55066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5B606F" w:rsidTr="00B55066">
        <w:tc>
          <w:tcPr>
            <w:tcW w:w="4247" w:type="dxa"/>
          </w:tcPr>
          <w:p w:rsidR="005B606F" w:rsidRDefault="005B606F" w:rsidP="00B5506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>{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"depreciations": 8.0,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exerciseUtility</w:t>
            </w:r>
            <w:proofErr w:type="spellEnd"/>
            <w:r w:rsidRPr="00A9149D">
              <w:rPr>
                <w:lang w:val="en-US"/>
              </w:rPr>
              <w:t>": 22.0,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expensesAdmiSales</w:t>
            </w:r>
            <w:proofErr w:type="spellEnd"/>
            <w:r w:rsidRPr="00A9149D">
              <w:rPr>
                <w:lang w:val="en-US"/>
              </w:rPr>
              <w:t>": 132.0,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grossProfit</w:t>
            </w:r>
            <w:proofErr w:type="spellEnd"/>
            <w:r w:rsidRPr="00A9149D">
              <w:rPr>
                <w:lang w:val="en-US"/>
              </w:rPr>
              <w:t>": 176.0,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id_company</w:t>
            </w:r>
            <w:proofErr w:type="spellEnd"/>
            <w:r w:rsidRPr="00A9149D">
              <w:rPr>
                <w:lang w:val="en-US"/>
              </w:rPr>
              <w:t>": "9",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id_finanacialData</w:t>
            </w:r>
            <w:proofErr w:type="spellEnd"/>
            <w:r w:rsidRPr="00A9149D">
              <w:rPr>
                <w:lang w:val="en-US"/>
              </w:rPr>
              <w:t>": "1",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interestPaid</w:t>
            </w:r>
            <w:proofErr w:type="spellEnd"/>
            <w:r w:rsidRPr="00A9149D">
              <w:rPr>
                <w:lang w:val="en-US"/>
              </w:rPr>
              <w:t>": 2.0,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profitBeforeTaxes</w:t>
            </w:r>
            <w:proofErr w:type="spellEnd"/>
            <w:r w:rsidRPr="00A9149D">
              <w:rPr>
                <w:lang w:val="en-US"/>
              </w:rPr>
              <w:t>": 34.0,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"sales": 324.0,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</w:t>
            </w:r>
            <w:proofErr w:type="spellStart"/>
            <w:r w:rsidRPr="00A9149D">
              <w:rPr>
                <w:lang w:val="en-US"/>
              </w:rPr>
              <w:t>salesCost</w:t>
            </w:r>
            <w:proofErr w:type="spellEnd"/>
            <w:r w:rsidRPr="00A9149D">
              <w:rPr>
                <w:lang w:val="en-US"/>
              </w:rPr>
              <w:t>": 148.0,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"taxes": 13.0,</w:t>
            </w:r>
          </w:p>
          <w:p w:rsidR="005B606F" w:rsidRPr="00A9149D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  "year": 2014</w:t>
            </w:r>
          </w:p>
          <w:p w:rsidR="005B606F" w:rsidRDefault="005B606F" w:rsidP="00B55066">
            <w:pPr>
              <w:rPr>
                <w:lang w:val="en-US"/>
              </w:rPr>
            </w:pPr>
            <w:r w:rsidRPr="00A9149D">
              <w:rPr>
                <w:lang w:val="en-US"/>
              </w:rPr>
              <w:t xml:space="preserve">  }</w:t>
            </w:r>
          </w:p>
        </w:tc>
      </w:tr>
    </w:tbl>
    <w:p w:rsidR="005B606F" w:rsidRDefault="005B606F" w:rsidP="001410FE">
      <w:pPr>
        <w:pStyle w:val="Ttulo"/>
        <w:rPr>
          <w:lang w:val="en-US"/>
        </w:rPr>
      </w:pPr>
      <w:bookmarkStart w:id="29" w:name="_GoBack"/>
      <w:bookmarkEnd w:id="29"/>
    </w:p>
    <w:p w:rsidR="00602504" w:rsidRPr="00602504" w:rsidRDefault="00602504" w:rsidP="001410FE">
      <w:pPr>
        <w:pStyle w:val="Ttulo"/>
        <w:rPr>
          <w:lang w:val="en-US"/>
        </w:rPr>
      </w:pPr>
      <w:r w:rsidRPr="00602504">
        <w:rPr>
          <w:lang w:val="en-US"/>
        </w:rPr>
        <w:t>User</w:t>
      </w:r>
      <w:r w:rsidR="009D1539">
        <w:rPr>
          <w:lang w:val="en-US"/>
        </w:rPr>
        <w:t>s</w:t>
      </w:r>
      <w:r>
        <w:rPr>
          <w:lang w:val="en-US"/>
        </w:rPr>
        <w:t>:</w:t>
      </w:r>
    </w:p>
    <w:p w:rsidR="00602504" w:rsidRDefault="00602504" w:rsidP="001410FE">
      <w:pPr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602504" w:rsidTr="00602504">
        <w:tc>
          <w:tcPr>
            <w:tcW w:w="1255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EC17E4" w:rsidP="001410FE">
            <w:pPr>
              <w:rPr>
                <w:lang w:val="en-US"/>
              </w:rPr>
            </w:pPr>
            <w:r w:rsidRPr="00EC17E4">
              <w:rPr>
                <w:lang w:val="en-US"/>
              </w:rPr>
              <w:t>PUT</w:t>
            </w:r>
          </w:p>
        </w:tc>
      </w:tr>
      <w:tr w:rsidR="00602504" w:rsidRPr="005712C7" w:rsidTr="00602504">
        <w:tc>
          <w:tcPr>
            <w:tcW w:w="1255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5B606F" w:rsidP="001410FE">
            <w:pPr>
              <w:rPr>
                <w:lang w:val="en-US"/>
              </w:rPr>
            </w:pPr>
            <w:hyperlink r:id="rId9" w:history="1">
              <w:r w:rsidR="00F15CE3" w:rsidRPr="00BF11C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F15CE3" w:rsidRPr="00BF11C7">
                <w:rPr>
                  <w:rStyle w:val="Hipervnculo"/>
                  <w:lang w:val="en-US"/>
                </w:rPr>
                <w:t>/verticalanalisys/dat/users/{id_user}</w:t>
              </w:r>
            </w:hyperlink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602504" w:rsidRPr="005712C7" w:rsidTr="00602504">
        <w:tc>
          <w:tcPr>
            <w:tcW w:w="1255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1410FE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239" w:type="dxa"/>
          </w:tcPr>
          <w:p w:rsidR="00602504" w:rsidRDefault="00602504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9D1539" w:rsidRPr="005712C7" w:rsidTr="00602504">
        <w:tc>
          <w:tcPr>
            <w:tcW w:w="1255" w:type="dxa"/>
          </w:tcPr>
          <w:p w:rsidR="009D1539" w:rsidRPr="0017784E" w:rsidRDefault="009D1539" w:rsidP="001410FE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239" w:type="dxa"/>
          </w:tcPr>
          <w:p w:rsidR="001410FE" w:rsidRPr="00F15CE3" w:rsidRDefault="001410FE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1410FE" w:rsidRPr="00F15CE3" w:rsidRDefault="001410FE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id_company</w:t>
            </w:r>
            <w:proofErr w:type="spellEnd"/>
            <w:r w:rsidRPr="00F15CE3">
              <w:rPr>
                <w:lang w:val="en-US"/>
              </w:rPr>
              <w:t>": "9",</w:t>
            </w:r>
          </w:p>
          <w:p w:rsidR="001410FE" w:rsidRPr="00F15CE3" w:rsidRDefault="001410FE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lastRenderedPageBreak/>
              <w:t xml:space="preserve">  "</w:t>
            </w:r>
            <w:proofErr w:type="spellStart"/>
            <w:r w:rsidRPr="00F15CE3">
              <w:rPr>
                <w:lang w:val="en-US"/>
              </w:rPr>
              <w:t>id_user</w:t>
            </w:r>
            <w:proofErr w:type="spellEnd"/>
            <w:r w:rsidRPr="00F15CE3">
              <w:rPr>
                <w:lang w:val="en-US"/>
              </w:rPr>
              <w:t>": "45",</w:t>
            </w:r>
          </w:p>
          <w:p w:rsidR="001410FE" w:rsidRPr="00F15CE3" w:rsidRDefault="001410FE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name_user</w:t>
            </w:r>
            <w:proofErr w:type="spellEnd"/>
            <w:r w:rsidRPr="00F15CE3">
              <w:rPr>
                <w:lang w:val="en-US"/>
              </w:rPr>
              <w:t>": "Jessica Pinta",</w:t>
            </w:r>
          </w:p>
          <w:p w:rsidR="001410FE" w:rsidRDefault="001410FE" w:rsidP="001410FE">
            <w:r w:rsidRPr="00F15CE3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pass_user</w:t>
            </w:r>
            <w:proofErr w:type="spellEnd"/>
            <w:r>
              <w:t>": "123456"</w:t>
            </w:r>
          </w:p>
          <w:p w:rsidR="009D1539" w:rsidRPr="00113FFB" w:rsidRDefault="001410FE" w:rsidP="001410FE">
            <w:pPr>
              <w:rPr>
                <w:u w:val="single"/>
                <w:lang w:val="en-US"/>
              </w:rPr>
            </w:pPr>
            <w:r>
              <w:t>}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1410FE">
            <w:r w:rsidRPr="0017784E">
              <w:rPr>
                <w:lang w:val="en-US"/>
              </w:rPr>
              <w:lastRenderedPageBreak/>
              <w:t xml:space="preserve">Response: </w:t>
            </w:r>
          </w:p>
        </w:tc>
        <w:tc>
          <w:tcPr>
            <w:tcW w:w="7239" w:type="dxa"/>
          </w:tcPr>
          <w:p w:rsidR="00602504" w:rsidRDefault="00733207" w:rsidP="001410F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602504" w:rsidRDefault="00602504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EC17E4" w:rsidTr="00733207">
        <w:tc>
          <w:tcPr>
            <w:tcW w:w="1308" w:type="dxa"/>
          </w:tcPr>
          <w:p w:rsidR="00EC17E4" w:rsidRPr="0017784E" w:rsidRDefault="00EC17E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EC17E4" w:rsidRDefault="00EC17E4" w:rsidP="001410FE">
            <w:pPr>
              <w:rPr>
                <w:lang w:val="en-US"/>
              </w:rPr>
            </w:pPr>
            <w:r w:rsidRPr="00EC17E4">
              <w:rPr>
                <w:lang w:val="en-US"/>
              </w:rPr>
              <w:t>DELETE</w:t>
            </w:r>
          </w:p>
        </w:tc>
      </w:tr>
      <w:tr w:rsidR="00EC17E4" w:rsidRPr="005712C7" w:rsidTr="00733207">
        <w:tc>
          <w:tcPr>
            <w:tcW w:w="1308" w:type="dxa"/>
          </w:tcPr>
          <w:p w:rsidR="00EC17E4" w:rsidRPr="0017784E" w:rsidRDefault="00EC17E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EC17E4" w:rsidRDefault="005B606F" w:rsidP="001410FE">
            <w:pPr>
              <w:rPr>
                <w:lang w:val="en-US"/>
              </w:rPr>
            </w:pPr>
            <w:hyperlink r:id="rId10" w:history="1">
              <w:r w:rsidR="00F15CE3" w:rsidRPr="00BF11C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F15CE3" w:rsidRPr="00BF11C7">
                <w:rPr>
                  <w:rStyle w:val="Hipervnculo"/>
                  <w:lang w:val="en-US"/>
                </w:rPr>
                <w:t>/verticalanalisys/data/users/{id_user}</w:t>
              </w:r>
            </w:hyperlink>
          </w:p>
        </w:tc>
      </w:tr>
      <w:tr w:rsidR="00EC17E4" w:rsidRPr="00E76189" w:rsidTr="00733207">
        <w:tc>
          <w:tcPr>
            <w:tcW w:w="1308" w:type="dxa"/>
          </w:tcPr>
          <w:p w:rsidR="00EC17E4" w:rsidRPr="0017784E" w:rsidRDefault="00EC17E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186" w:type="dxa"/>
          </w:tcPr>
          <w:p w:rsidR="00EC17E4" w:rsidRDefault="00EC17E4" w:rsidP="001410FE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1410FE">
            <w:pPr>
              <w:rPr>
                <w:lang w:val="en-US"/>
              </w:rPr>
            </w:pPr>
          </w:p>
        </w:tc>
      </w:tr>
      <w:tr w:rsidR="00EC17E4" w:rsidTr="00733207">
        <w:trPr>
          <w:trHeight w:val="70"/>
        </w:trPr>
        <w:tc>
          <w:tcPr>
            <w:tcW w:w="1308" w:type="dxa"/>
          </w:tcPr>
          <w:p w:rsidR="00EC17E4" w:rsidRDefault="00EC17E4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EC17E4" w:rsidRDefault="00733207" w:rsidP="001410F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EC17E4" w:rsidRDefault="00EC17E4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EC17E4" w:rsidTr="0083103B">
        <w:tc>
          <w:tcPr>
            <w:tcW w:w="1255" w:type="dxa"/>
          </w:tcPr>
          <w:p w:rsidR="00EC17E4" w:rsidRPr="0017784E" w:rsidRDefault="00EC17E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EC17E4" w:rsidRDefault="00076C6A" w:rsidP="001410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EC17E4" w:rsidRPr="005712C7" w:rsidTr="0083103B">
        <w:tc>
          <w:tcPr>
            <w:tcW w:w="1255" w:type="dxa"/>
          </w:tcPr>
          <w:p w:rsidR="00EC17E4" w:rsidRPr="0017784E" w:rsidRDefault="00EC17E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EC17E4" w:rsidRDefault="005B606F" w:rsidP="001410FE">
            <w:pPr>
              <w:rPr>
                <w:lang w:val="en-US"/>
              </w:rPr>
            </w:pPr>
            <w:hyperlink r:id="rId11" w:history="1">
              <w:r w:rsidR="00F15CE3" w:rsidRPr="00BF11C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F15CE3" w:rsidRPr="00BF11C7">
                <w:rPr>
                  <w:rStyle w:val="Hipervnculo"/>
                  <w:lang w:val="en-US"/>
                </w:rPr>
                <w:t>/verticalanalisys/data/users/{id_user}</w:t>
              </w:r>
            </w:hyperlink>
          </w:p>
        </w:tc>
      </w:tr>
      <w:tr w:rsidR="00EC17E4" w:rsidRPr="00E76189" w:rsidTr="0083103B">
        <w:tc>
          <w:tcPr>
            <w:tcW w:w="1255" w:type="dxa"/>
          </w:tcPr>
          <w:p w:rsidR="00EC17E4" w:rsidRPr="0017784E" w:rsidRDefault="00EC17E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EC17E4" w:rsidRDefault="00EC17E4" w:rsidP="001410FE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 xml:space="preserve">: </w:t>
            </w:r>
            <w:r w:rsidRPr="00A35C8A">
              <w:rPr>
                <w:lang w:val="en-US"/>
              </w:rPr>
              <w:t>Identifies the user</w:t>
            </w:r>
          </w:p>
          <w:p w:rsidR="00EC17E4" w:rsidRDefault="00EC17E4" w:rsidP="001410FE">
            <w:pPr>
              <w:rPr>
                <w:lang w:val="en-US"/>
              </w:rPr>
            </w:pPr>
          </w:p>
        </w:tc>
      </w:tr>
      <w:tr w:rsidR="00EC17E4" w:rsidTr="0083103B">
        <w:tc>
          <w:tcPr>
            <w:tcW w:w="1255" w:type="dxa"/>
          </w:tcPr>
          <w:p w:rsidR="00EC17E4" w:rsidRPr="0017784E" w:rsidRDefault="00EC17E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EC17E4" w:rsidRDefault="00EC17E4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EC17E4" w:rsidTr="0083103B">
        <w:tc>
          <w:tcPr>
            <w:tcW w:w="1255" w:type="dxa"/>
          </w:tcPr>
          <w:p w:rsidR="00EC17E4" w:rsidRDefault="00EC17E4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id_company</w:t>
            </w:r>
            <w:proofErr w:type="spellEnd"/>
            <w:r w:rsidRPr="00F15CE3">
              <w:rPr>
                <w:lang w:val="en-US"/>
              </w:rPr>
              <w:t>": "9",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id_user</w:t>
            </w:r>
            <w:proofErr w:type="spellEnd"/>
            <w:r w:rsidRPr="00F15CE3">
              <w:rPr>
                <w:lang w:val="en-US"/>
              </w:rPr>
              <w:t>": "45",</w:t>
            </w:r>
          </w:p>
          <w:p w:rsidR="00F15CE3" w:rsidRPr="00F15CE3" w:rsidRDefault="00F15CE3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name_user</w:t>
            </w:r>
            <w:proofErr w:type="spellEnd"/>
            <w:r w:rsidRPr="00F15CE3">
              <w:rPr>
                <w:lang w:val="en-US"/>
              </w:rPr>
              <w:t>": "Jessica Pinta",</w:t>
            </w:r>
          </w:p>
          <w:p w:rsidR="00F15CE3" w:rsidRDefault="00F15CE3" w:rsidP="001410FE">
            <w:r w:rsidRPr="00F15CE3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pass_user</w:t>
            </w:r>
            <w:proofErr w:type="spellEnd"/>
            <w:r>
              <w:t>": "123456"</w:t>
            </w:r>
          </w:p>
          <w:p w:rsidR="00EC17E4" w:rsidRPr="00F15CE3" w:rsidRDefault="00F15CE3" w:rsidP="001410FE">
            <w:r>
              <w:t>}</w:t>
            </w:r>
          </w:p>
        </w:tc>
      </w:tr>
    </w:tbl>
    <w:p w:rsidR="00EC17E4" w:rsidRPr="00F15CE3" w:rsidRDefault="00EC17E4" w:rsidP="001410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9D1539">
        <w:tc>
          <w:tcPr>
            <w:tcW w:w="1308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076C6A" w:rsidRDefault="00076C6A" w:rsidP="001410F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5712C7" w:rsidTr="009D1539">
        <w:tc>
          <w:tcPr>
            <w:tcW w:w="1308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076C6A" w:rsidRDefault="005B606F" w:rsidP="001410FE">
            <w:pPr>
              <w:rPr>
                <w:lang w:val="en-US"/>
              </w:rPr>
            </w:pPr>
            <w:hyperlink r:id="rId12" w:history="1">
              <w:r w:rsidR="009D1539" w:rsidRPr="0011106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9D1539" w:rsidRPr="00111067">
                <w:rPr>
                  <w:rStyle w:val="Hipervnculo"/>
                  <w:lang w:val="en-US"/>
                </w:rPr>
                <w:t>/verticalanalisys/v1/users</w:t>
              </w:r>
            </w:hyperlink>
          </w:p>
        </w:tc>
      </w:tr>
      <w:tr w:rsidR="00076C6A" w:rsidTr="009D1539">
        <w:tc>
          <w:tcPr>
            <w:tcW w:w="1308" w:type="dxa"/>
          </w:tcPr>
          <w:p w:rsidR="00076C6A" w:rsidRPr="0017784E" w:rsidRDefault="00076C6A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076C6A" w:rsidRDefault="00076C6A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1410FE" w:rsidRPr="005712C7" w:rsidTr="009D1539">
        <w:tc>
          <w:tcPr>
            <w:tcW w:w="1308" w:type="dxa"/>
          </w:tcPr>
          <w:p w:rsidR="001410FE" w:rsidRPr="0017784E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186" w:type="dxa"/>
          </w:tcPr>
          <w:p w:rsidR="001410FE" w:rsidRPr="00F15CE3" w:rsidRDefault="001410FE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>{</w:t>
            </w:r>
          </w:p>
          <w:p w:rsidR="001410FE" w:rsidRPr="00F15CE3" w:rsidRDefault="001410FE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id_company</w:t>
            </w:r>
            <w:proofErr w:type="spellEnd"/>
            <w:r w:rsidRPr="00F15CE3">
              <w:rPr>
                <w:lang w:val="en-US"/>
              </w:rPr>
              <w:t>": "9",</w:t>
            </w:r>
          </w:p>
          <w:p w:rsidR="001410FE" w:rsidRPr="00F15CE3" w:rsidRDefault="001410FE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id_user</w:t>
            </w:r>
            <w:proofErr w:type="spellEnd"/>
            <w:r w:rsidRPr="00F15CE3">
              <w:rPr>
                <w:lang w:val="en-US"/>
              </w:rPr>
              <w:t>": "45",</w:t>
            </w:r>
          </w:p>
          <w:p w:rsidR="001410FE" w:rsidRPr="00F15CE3" w:rsidRDefault="001410FE" w:rsidP="001410FE">
            <w:pPr>
              <w:rPr>
                <w:lang w:val="en-US"/>
              </w:rPr>
            </w:pPr>
            <w:r w:rsidRPr="00F15CE3">
              <w:rPr>
                <w:lang w:val="en-US"/>
              </w:rPr>
              <w:t xml:space="preserve">  "</w:t>
            </w:r>
            <w:proofErr w:type="spellStart"/>
            <w:r w:rsidRPr="00F15CE3">
              <w:rPr>
                <w:lang w:val="en-US"/>
              </w:rPr>
              <w:t>name_user</w:t>
            </w:r>
            <w:proofErr w:type="spellEnd"/>
            <w:r w:rsidRPr="00F15CE3">
              <w:rPr>
                <w:lang w:val="en-US"/>
              </w:rPr>
              <w:t>": "Jessica Pinta",</w:t>
            </w:r>
          </w:p>
          <w:p w:rsidR="001410FE" w:rsidRDefault="001410FE" w:rsidP="001410FE">
            <w:r w:rsidRPr="00F15CE3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pass_user</w:t>
            </w:r>
            <w:proofErr w:type="spellEnd"/>
            <w:r>
              <w:t>": "123456"</w:t>
            </w:r>
          </w:p>
          <w:p w:rsidR="001410FE" w:rsidRDefault="001410FE" w:rsidP="001410FE">
            <w:pPr>
              <w:rPr>
                <w:lang w:val="en-US"/>
              </w:rPr>
            </w:pPr>
            <w:r>
              <w:t>}</w:t>
            </w:r>
          </w:p>
        </w:tc>
      </w:tr>
      <w:tr w:rsidR="00113FFB" w:rsidTr="009D1539">
        <w:tc>
          <w:tcPr>
            <w:tcW w:w="1308" w:type="dxa"/>
          </w:tcPr>
          <w:p w:rsidR="00113FFB" w:rsidRDefault="00113FFB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113FFB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076C6A" w:rsidRDefault="00076C6A" w:rsidP="001410FE">
      <w:pPr>
        <w:rPr>
          <w:lang w:val="en-US"/>
        </w:rPr>
      </w:pPr>
    </w:p>
    <w:p w:rsidR="00602504" w:rsidRPr="00602504" w:rsidRDefault="00602504" w:rsidP="001410FE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7262"/>
      </w:tblGrid>
      <w:tr w:rsidR="00602504" w:rsidTr="00602504">
        <w:tc>
          <w:tcPr>
            <w:tcW w:w="1075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5712C7" w:rsidTr="00602504">
        <w:tc>
          <w:tcPr>
            <w:tcW w:w="1075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5B606F" w:rsidP="001410FE">
            <w:pPr>
              <w:rPr>
                <w:lang w:val="en-US"/>
              </w:rPr>
            </w:pPr>
            <w:hyperlink r:id="rId13" w:history="1">
              <w:r w:rsidR="00F15CE3" w:rsidRPr="00BF11C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F15CE3" w:rsidRPr="00BF11C7">
                <w:rPr>
                  <w:rStyle w:val="Hipervnculo"/>
                  <w:lang w:val="en-US"/>
                </w:rPr>
                <w:t>/verticalanalisys/data/companies/{id_company}</w:t>
              </w:r>
            </w:hyperlink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602504" w:rsidRPr="005712C7" w:rsidTr="00602504">
        <w:tc>
          <w:tcPr>
            <w:tcW w:w="1075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1410F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602504" w:rsidRDefault="00602504" w:rsidP="001410FE">
            <w:pPr>
              <w:rPr>
                <w:lang w:val="en-US"/>
              </w:rPr>
            </w:pP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419" w:type="dxa"/>
          </w:tcPr>
          <w:p w:rsidR="00602504" w:rsidRDefault="00602504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>{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address_company</w:t>
            </w:r>
            <w:proofErr w:type="spellEnd"/>
            <w:r w:rsidRPr="00113FFB">
              <w:rPr>
                <w:lang w:val="en-US"/>
              </w:rPr>
              <w:t>": "10 de Agosto y Kennedy",</w:t>
            </w:r>
          </w:p>
          <w:p w:rsidR="00113FFB" w:rsidRPr="00113FFB" w:rsidRDefault="00113FFB" w:rsidP="001410FE">
            <w:r w:rsidRPr="00113FFB">
              <w:rPr>
                <w:lang w:val="en-US"/>
              </w:rPr>
              <w:lastRenderedPageBreak/>
              <w:t xml:space="preserve">  </w:t>
            </w:r>
            <w:r w:rsidRPr="00113FFB">
              <w:t>"</w:t>
            </w:r>
            <w:proofErr w:type="spellStart"/>
            <w:r w:rsidRPr="00113FFB">
              <w:t>description_company</w:t>
            </w:r>
            <w:proofErr w:type="spellEnd"/>
            <w:r w:rsidRPr="00113FFB">
              <w:t>": "Envasadora y Distribuidora de bebidas",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t xml:space="preserve">  </w:t>
            </w:r>
            <w:r w:rsidRPr="00113FFB">
              <w:rPr>
                <w:lang w:val="en-US"/>
              </w:rPr>
              <w:t>"</w:t>
            </w:r>
            <w:proofErr w:type="spellStart"/>
            <w:r w:rsidRPr="00113FFB">
              <w:rPr>
                <w:lang w:val="en-US"/>
              </w:rPr>
              <w:t>id_company</w:t>
            </w:r>
            <w:proofErr w:type="spellEnd"/>
            <w:r w:rsidRPr="00113FFB">
              <w:rPr>
                <w:lang w:val="en-US"/>
              </w:rPr>
              <w:t>": "8",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name_company</w:t>
            </w:r>
            <w:proofErr w:type="spellEnd"/>
            <w:r w:rsidRPr="00113FFB">
              <w:rPr>
                <w:lang w:val="en-US"/>
              </w:rPr>
              <w:t>": "COCA COLA",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phone_company</w:t>
            </w:r>
            <w:proofErr w:type="spellEnd"/>
            <w:r w:rsidRPr="00113FFB">
              <w:rPr>
                <w:lang w:val="en-US"/>
              </w:rPr>
              <w:t>": "300505"</w:t>
            </w:r>
          </w:p>
          <w:p w:rsidR="00602504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>}</w:t>
            </w:r>
          </w:p>
        </w:tc>
      </w:tr>
    </w:tbl>
    <w:p w:rsidR="00602504" w:rsidRDefault="00602504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7262"/>
      </w:tblGrid>
      <w:tr w:rsidR="00076C6A" w:rsidTr="001410FE">
        <w:tc>
          <w:tcPr>
            <w:tcW w:w="1232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62" w:type="dxa"/>
          </w:tcPr>
          <w:p w:rsidR="00076C6A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076C6A" w:rsidRPr="005712C7" w:rsidTr="001410FE">
        <w:tc>
          <w:tcPr>
            <w:tcW w:w="1232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62" w:type="dxa"/>
          </w:tcPr>
          <w:p w:rsidR="00076C6A" w:rsidRDefault="005B606F" w:rsidP="001410FE">
            <w:pPr>
              <w:rPr>
                <w:lang w:val="en-US"/>
              </w:rPr>
            </w:pPr>
            <w:hyperlink r:id="rId14" w:history="1">
              <w:r w:rsidR="00F15CE3" w:rsidRPr="00BF11C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F15CE3" w:rsidRPr="00BF11C7">
                <w:rPr>
                  <w:rStyle w:val="Hipervnculo"/>
                  <w:lang w:val="en-US"/>
                </w:rPr>
                <w:t>/verticalanalisys/data/companies/{id_company}</w:t>
              </w:r>
            </w:hyperlink>
          </w:p>
        </w:tc>
      </w:tr>
      <w:tr w:rsidR="00076C6A" w:rsidRPr="005712C7" w:rsidTr="001410FE">
        <w:tc>
          <w:tcPr>
            <w:tcW w:w="1232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62" w:type="dxa"/>
          </w:tcPr>
          <w:p w:rsidR="00076C6A" w:rsidRDefault="00076C6A" w:rsidP="001410F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076C6A" w:rsidRDefault="00076C6A" w:rsidP="001410FE">
            <w:pPr>
              <w:rPr>
                <w:lang w:val="en-US"/>
              </w:rPr>
            </w:pPr>
          </w:p>
        </w:tc>
      </w:tr>
      <w:tr w:rsidR="00076C6A" w:rsidTr="001410FE">
        <w:tc>
          <w:tcPr>
            <w:tcW w:w="1232" w:type="dxa"/>
          </w:tcPr>
          <w:p w:rsidR="00076C6A" w:rsidRPr="0017784E" w:rsidRDefault="00076C6A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262" w:type="dxa"/>
          </w:tcPr>
          <w:p w:rsidR="00076C6A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1410FE" w:rsidRPr="005712C7" w:rsidTr="001410FE">
        <w:tc>
          <w:tcPr>
            <w:tcW w:w="1232" w:type="dxa"/>
          </w:tcPr>
          <w:p w:rsidR="001410FE" w:rsidRPr="0017784E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262" w:type="dxa"/>
          </w:tcPr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>{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address_company</w:t>
            </w:r>
            <w:proofErr w:type="spellEnd"/>
            <w:r w:rsidRPr="00113FFB">
              <w:rPr>
                <w:lang w:val="en-US"/>
              </w:rPr>
              <w:t>": "10 de Agosto y Kennedy",</w:t>
            </w:r>
          </w:p>
          <w:p w:rsidR="001410FE" w:rsidRPr="00113FFB" w:rsidRDefault="001410FE" w:rsidP="001410FE">
            <w:r w:rsidRPr="00113FFB">
              <w:rPr>
                <w:lang w:val="en-US"/>
              </w:rPr>
              <w:t xml:space="preserve">  </w:t>
            </w:r>
            <w:r w:rsidRPr="00113FFB">
              <w:t>"</w:t>
            </w:r>
            <w:proofErr w:type="spellStart"/>
            <w:r w:rsidRPr="00113FFB">
              <w:t>description_company</w:t>
            </w:r>
            <w:proofErr w:type="spellEnd"/>
            <w:r w:rsidRPr="00113FFB">
              <w:t>": "Envasadora y Distribuidora de bebidas",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t xml:space="preserve">  </w:t>
            </w:r>
            <w:r w:rsidRPr="00113FFB">
              <w:rPr>
                <w:lang w:val="en-US"/>
              </w:rPr>
              <w:t>"</w:t>
            </w:r>
            <w:proofErr w:type="spellStart"/>
            <w:r w:rsidRPr="00113FFB">
              <w:rPr>
                <w:lang w:val="en-US"/>
              </w:rPr>
              <w:t>id_company</w:t>
            </w:r>
            <w:proofErr w:type="spellEnd"/>
            <w:r w:rsidRPr="00113FFB">
              <w:rPr>
                <w:lang w:val="en-US"/>
              </w:rPr>
              <w:t>": "8",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name_company</w:t>
            </w:r>
            <w:proofErr w:type="spellEnd"/>
            <w:r w:rsidRPr="00113FFB">
              <w:rPr>
                <w:lang w:val="en-US"/>
              </w:rPr>
              <w:t>": "COCA COLA",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phone_company</w:t>
            </w:r>
            <w:proofErr w:type="spellEnd"/>
            <w:r w:rsidRPr="00113FFB">
              <w:rPr>
                <w:lang w:val="en-US"/>
              </w:rPr>
              <w:t>": "300505"</w:t>
            </w:r>
          </w:p>
          <w:p w:rsidR="001410FE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>}</w:t>
            </w:r>
          </w:p>
        </w:tc>
      </w:tr>
      <w:tr w:rsidR="00076C6A" w:rsidTr="001410FE">
        <w:tc>
          <w:tcPr>
            <w:tcW w:w="1232" w:type="dxa"/>
          </w:tcPr>
          <w:p w:rsidR="00076C6A" w:rsidRDefault="00076C6A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62" w:type="dxa"/>
          </w:tcPr>
          <w:p w:rsidR="00076C6A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076C6A" w:rsidRDefault="00076C6A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8"/>
        <w:gridCol w:w="7186"/>
      </w:tblGrid>
      <w:tr w:rsidR="00076C6A" w:rsidTr="009D1539">
        <w:tc>
          <w:tcPr>
            <w:tcW w:w="1308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186" w:type="dxa"/>
          </w:tcPr>
          <w:p w:rsidR="00076C6A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76C6A" w:rsidRPr="005712C7" w:rsidTr="009D1539">
        <w:tc>
          <w:tcPr>
            <w:tcW w:w="1308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186" w:type="dxa"/>
          </w:tcPr>
          <w:p w:rsidR="00076C6A" w:rsidRDefault="005B606F" w:rsidP="001410FE">
            <w:pPr>
              <w:rPr>
                <w:lang w:val="en-US"/>
              </w:rPr>
            </w:pPr>
            <w:hyperlink r:id="rId15" w:history="1">
              <w:r w:rsidR="00F15CE3" w:rsidRPr="00BF11C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F15CE3" w:rsidRPr="00BF11C7">
                <w:rPr>
                  <w:rStyle w:val="Hipervnculo"/>
                  <w:lang w:val="en-US"/>
                </w:rPr>
                <w:t>/verticalanalisys/data/companies</w:t>
              </w:r>
            </w:hyperlink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076C6A" w:rsidTr="009D1539">
        <w:tc>
          <w:tcPr>
            <w:tcW w:w="1308" w:type="dxa"/>
          </w:tcPr>
          <w:p w:rsidR="00076C6A" w:rsidRPr="0017784E" w:rsidRDefault="00076C6A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186" w:type="dxa"/>
          </w:tcPr>
          <w:p w:rsidR="00076C6A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9D1539" w:rsidRPr="005712C7" w:rsidTr="009D1539">
        <w:tc>
          <w:tcPr>
            <w:tcW w:w="1308" w:type="dxa"/>
          </w:tcPr>
          <w:p w:rsidR="009D1539" w:rsidRPr="0017784E" w:rsidRDefault="009D1539" w:rsidP="001410FE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186" w:type="dxa"/>
          </w:tcPr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>{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address_company</w:t>
            </w:r>
            <w:proofErr w:type="spellEnd"/>
            <w:r w:rsidRPr="00113FFB">
              <w:rPr>
                <w:lang w:val="en-US"/>
              </w:rPr>
              <w:t>": "10 de Agosto y Kennedy",</w:t>
            </w:r>
          </w:p>
          <w:p w:rsidR="001410FE" w:rsidRPr="00113FFB" w:rsidRDefault="001410FE" w:rsidP="001410FE">
            <w:r w:rsidRPr="00113FFB">
              <w:rPr>
                <w:lang w:val="en-US"/>
              </w:rPr>
              <w:t xml:space="preserve">  </w:t>
            </w:r>
            <w:r w:rsidRPr="00113FFB">
              <w:t>"</w:t>
            </w:r>
            <w:proofErr w:type="spellStart"/>
            <w:r w:rsidRPr="00113FFB">
              <w:t>description_company</w:t>
            </w:r>
            <w:proofErr w:type="spellEnd"/>
            <w:r w:rsidRPr="00113FFB">
              <w:t>": "Envasadora y Distribuidora de bebidas",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t xml:space="preserve">  </w:t>
            </w:r>
            <w:r w:rsidRPr="00113FFB">
              <w:rPr>
                <w:lang w:val="en-US"/>
              </w:rPr>
              <w:t>"</w:t>
            </w:r>
            <w:proofErr w:type="spellStart"/>
            <w:r w:rsidRPr="00113FFB">
              <w:rPr>
                <w:lang w:val="en-US"/>
              </w:rPr>
              <w:t>id_company</w:t>
            </w:r>
            <w:proofErr w:type="spellEnd"/>
            <w:r w:rsidRPr="00113FFB">
              <w:rPr>
                <w:lang w:val="en-US"/>
              </w:rPr>
              <w:t>": "8",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name_company</w:t>
            </w:r>
            <w:proofErr w:type="spellEnd"/>
            <w:r w:rsidRPr="00113FFB">
              <w:rPr>
                <w:lang w:val="en-US"/>
              </w:rPr>
              <w:t>": "COCA COLA",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"</w:t>
            </w:r>
            <w:proofErr w:type="spellStart"/>
            <w:r w:rsidRPr="00113FFB">
              <w:rPr>
                <w:lang w:val="en-US"/>
              </w:rPr>
              <w:t>phone_company</w:t>
            </w:r>
            <w:proofErr w:type="spellEnd"/>
            <w:r w:rsidRPr="00113FFB">
              <w:rPr>
                <w:lang w:val="en-US"/>
              </w:rPr>
              <w:t>": "300505"</w:t>
            </w:r>
          </w:p>
          <w:p w:rsidR="009D1539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>}</w:t>
            </w:r>
          </w:p>
        </w:tc>
      </w:tr>
      <w:tr w:rsidR="00076C6A" w:rsidTr="009D1539">
        <w:tc>
          <w:tcPr>
            <w:tcW w:w="1308" w:type="dxa"/>
          </w:tcPr>
          <w:p w:rsidR="00076C6A" w:rsidRDefault="00076C6A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186" w:type="dxa"/>
          </w:tcPr>
          <w:p w:rsidR="00076C6A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076C6A" w:rsidRDefault="00076C6A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2"/>
        <w:gridCol w:w="7262"/>
      </w:tblGrid>
      <w:tr w:rsidR="00076C6A" w:rsidTr="001410FE">
        <w:tc>
          <w:tcPr>
            <w:tcW w:w="1232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62" w:type="dxa"/>
          </w:tcPr>
          <w:p w:rsidR="00076C6A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076C6A" w:rsidRPr="005712C7" w:rsidTr="001410FE">
        <w:tc>
          <w:tcPr>
            <w:tcW w:w="1232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62" w:type="dxa"/>
          </w:tcPr>
          <w:p w:rsidR="00076C6A" w:rsidRDefault="005B606F" w:rsidP="001410FE">
            <w:pPr>
              <w:rPr>
                <w:lang w:val="en-US"/>
              </w:rPr>
            </w:pPr>
            <w:hyperlink r:id="rId16" w:history="1">
              <w:r w:rsidR="00F15CE3" w:rsidRPr="00BF11C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F15CE3" w:rsidRPr="00BF11C7">
                <w:rPr>
                  <w:rStyle w:val="Hipervnculo"/>
                  <w:lang w:val="en-US"/>
                </w:rPr>
                <w:t>/verticalanalisys/data/companies/{id_company}</w:t>
              </w:r>
            </w:hyperlink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076C6A" w:rsidRPr="005712C7" w:rsidTr="001410FE">
        <w:tc>
          <w:tcPr>
            <w:tcW w:w="1232" w:type="dxa"/>
          </w:tcPr>
          <w:p w:rsidR="00076C6A" w:rsidRPr="0017784E" w:rsidRDefault="00076C6A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62" w:type="dxa"/>
          </w:tcPr>
          <w:p w:rsidR="00076C6A" w:rsidRDefault="00076C6A" w:rsidP="001410F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B166B0" w:rsidRDefault="00B166B0" w:rsidP="001410FE">
            <w:pPr>
              <w:rPr>
                <w:lang w:val="en-US"/>
              </w:rPr>
            </w:pPr>
          </w:p>
          <w:p w:rsidR="00076C6A" w:rsidRDefault="00076C6A" w:rsidP="001410FE">
            <w:pPr>
              <w:rPr>
                <w:lang w:val="en-US"/>
              </w:rPr>
            </w:pPr>
          </w:p>
        </w:tc>
      </w:tr>
      <w:tr w:rsidR="00076C6A" w:rsidTr="001410FE">
        <w:tc>
          <w:tcPr>
            <w:tcW w:w="1232" w:type="dxa"/>
          </w:tcPr>
          <w:p w:rsidR="00076C6A" w:rsidRDefault="00076C6A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62" w:type="dxa"/>
          </w:tcPr>
          <w:p w:rsidR="00076C6A" w:rsidRPr="00113FFB" w:rsidRDefault="001410FE" w:rsidP="001410F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076C6A" w:rsidRDefault="00076C6A" w:rsidP="001410FE">
      <w:pPr>
        <w:rPr>
          <w:lang w:val="en-US"/>
        </w:rPr>
      </w:pPr>
    </w:p>
    <w:p w:rsidR="00602504" w:rsidRDefault="00602504" w:rsidP="001410FE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6"/>
        <w:gridCol w:w="7408"/>
      </w:tblGrid>
      <w:tr w:rsidR="00602504" w:rsidTr="00F658B6">
        <w:tc>
          <w:tcPr>
            <w:tcW w:w="4247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1410F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5712C7" w:rsidTr="00F658B6">
        <w:tc>
          <w:tcPr>
            <w:tcW w:w="4247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9D1539" w:rsidRDefault="005B606F" w:rsidP="001410FE">
            <w:pPr>
              <w:rPr>
                <w:lang w:val="en-US"/>
              </w:rPr>
            </w:pPr>
            <w:hyperlink r:id="rId17" w:history="1">
              <w:r w:rsidR="00F15CE3" w:rsidRPr="00BF11C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F15CE3" w:rsidRPr="00BF11C7">
                <w:rPr>
                  <w:rStyle w:val="Hipervnculo"/>
                  <w:lang w:val="en-US"/>
                </w:rPr>
                <w:t>/verticalanalisys/dat/companiesfinancialdatal/{id_financialData}</w:t>
              </w:r>
            </w:hyperlink>
          </w:p>
          <w:p w:rsidR="00113FFB" w:rsidRDefault="00113FFB" w:rsidP="001410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</w:p>
        </w:tc>
      </w:tr>
      <w:tr w:rsidR="00602504" w:rsidRPr="005712C7" w:rsidTr="00F658B6">
        <w:tc>
          <w:tcPr>
            <w:tcW w:w="4247" w:type="dxa"/>
          </w:tcPr>
          <w:p w:rsidR="00602504" w:rsidRPr="0017784E" w:rsidRDefault="00602504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Parameters: </w:t>
            </w:r>
          </w:p>
        </w:tc>
        <w:tc>
          <w:tcPr>
            <w:tcW w:w="4247" w:type="dxa"/>
          </w:tcPr>
          <w:p w:rsidR="00FF3CC2" w:rsidRPr="00FF3CC2" w:rsidRDefault="00AC08E4" w:rsidP="001410F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1410FE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:rsidR="00602504" w:rsidRDefault="00602504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>{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"depreciations": 8.0,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exerciseUtility</w:t>
            </w:r>
            <w:proofErr w:type="spellEnd"/>
            <w:r w:rsidRPr="00113FFB">
              <w:rPr>
                <w:lang w:val="en-US"/>
              </w:rPr>
              <w:t>": 22.0,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expensesAdmiSales</w:t>
            </w:r>
            <w:proofErr w:type="spellEnd"/>
            <w:r w:rsidRPr="00113FFB">
              <w:rPr>
                <w:lang w:val="en-US"/>
              </w:rPr>
              <w:t>": 132.0,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grossProfit</w:t>
            </w:r>
            <w:proofErr w:type="spellEnd"/>
            <w:r w:rsidRPr="00113FFB">
              <w:rPr>
                <w:lang w:val="en-US"/>
              </w:rPr>
              <w:t>": 176.0,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id_company</w:t>
            </w:r>
            <w:proofErr w:type="spellEnd"/>
            <w:r w:rsidRPr="00113FFB">
              <w:rPr>
                <w:lang w:val="en-US"/>
              </w:rPr>
              <w:t>": "9",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id_finanacialData</w:t>
            </w:r>
            <w:proofErr w:type="spellEnd"/>
            <w:r w:rsidRPr="00113FFB">
              <w:rPr>
                <w:lang w:val="en-US"/>
              </w:rPr>
              <w:t>": "1",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interestPaid</w:t>
            </w:r>
            <w:proofErr w:type="spellEnd"/>
            <w:r w:rsidRPr="00113FFB">
              <w:rPr>
                <w:lang w:val="en-US"/>
              </w:rPr>
              <w:t>": 2.0,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profitBeforeTaxes</w:t>
            </w:r>
            <w:proofErr w:type="spellEnd"/>
            <w:r w:rsidRPr="00113FFB">
              <w:rPr>
                <w:lang w:val="en-US"/>
              </w:rPr>
              <w:t>": 34.0,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"sales": 324.0,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salesCost</w:t>
            </w:r>
            <w:proofErr w:type="spellEnd"/>
            <w:r w:rsidRPr="00113FFB">
              <w:rPr>
                <w:lang w:val="en-US"/>
              </w:rPr>
              <w:t>": 148.0,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"taxes": 13.0,</w:t>
            </w:r>
          </w:p>
          <w:p w:rsidR="00113FFB" w:rsidRPr="00113FFB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"year": 2014</w:t>
            </w:r>
          </w:p>
          <w:p w:rsidR="00602504" w:rsidRDefault="00113FFB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}</w:t>
            </w:r>
          </w:p>
        </w:tc>
      </w:tr>
    </w:tbl>
    <w:p w:rsidR="00602504" w:rsidRDefault="00602504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8"/>
        <w:gridCol w:w="7396"/>
      </w:tblGrid>
      <w:tr w:rsidR="007E4921" w:rsidTr="001410FE">
        <w:tc>
          <w:tcPr>
            <w:tcW w:w="1413" w:type="dxa"/>
          </w:tcPr>
          <w:p w:rsidR="007E4921" w:rsidRPr="0017784E" w:rsidRDefault="007E4921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081" w:type="dxa"/>
          </w:tcPr>
          <w:p w:rsidR="007E4921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 w:rsidR="007E4921" w:rsidRPr="005712C7" w:rsidTr="001410FE">
        <w:tc>
          <w:tcPr>
            <w:tcW w:w="1413" w:type="dxa"/>
          </w:tcPr>
          <w:p w:rsidR="007E4921" w:rsidRPr="0017784E" w:rsidRDefault="007E4921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081" w:type="dxa"/>
          </w:tcPr>
          <w:p w:rsidR="007E4921" w:rsidRDefault="005B606F" w:rsidP="001410FE">
            <w:pPr>
              <w:rPr>
                <w:lang w:val="en-US"/>
              </w:rPr>
            </w:pPr>
            <w:hyperlink r:id="rId18" w:history="1">
              <w:r w:rsidR="009D1539" w:rsidRPr="0011106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9D1539" w:rsidRPr="00111067">
                <w:rPr>
                  <w:rStyle w:val="Hipervnculo"/>
                  <w:lang w:val="en-US"/>
                </w:rPr>
                <w:t>/verticalanalisys/v1/companiesfinancialdata/{id_financialData}</w:t>
              </w:r>
            </w:hyperlink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7E4921" w:rsidRPr="005712C7" w:rsidTr="001410FE">
        <w:tc>
          <w:tcPr>
            <w:tcW w:w="1413" w:type="dxa"/>
          </w:tcPr>
          <w:p w:rsidR="007E4921" w:rsidRPr="0017784E" w:rsidRDefault="007E4921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081" w:type="dxa"/>
          </w:tcPr>
          <w:p w:rsidR="007E4921" w:rsidRPr="00FF3CC2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1410FE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7E4921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E4921" w:rsidTr="001410FE">
        <w:tc>
          <w:tcPr>
            <w:tcW w:w="1413" w:type="dxa"/>
          </w:tcPr>
          <w:p w:rsidR="007E4921" w:rsidRPr="0017784E" w:rsidRDefault="007E4921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081" w:type="dxa"/>
          </w:tcPr>
          <w:p w:rsidR="007E4921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1410FE" w:rsidRPr="005712C7" w:rsidTr="001410FE">
        <w:tc>
          <w:tcPr>
            <w:tcW w:w="1413" w:type="dxa"/>
          </w:tcPr>
          <w:p w:rsidR="001410FE" w:rsidRPr="0017784E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081" w:type="dxa"/>
          </w:tcPr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>{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"depreciations": 8.0,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exerciseUtility</w:t>
            </w:r>
            <w:proofErr w:type="spellEnd"/>
            <w:r w:rsidRPr="00113FFB">
              <w:rPr>
                <w:lang w:val="en-US"/>
              </w:rPr>
              <w:t>": 22.0,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expensesAdmiSales</w:t>
            </w:r>
            <w:proofErr w:type="spellEnd"/>
            <w:r w:rsidRPr="00113FFB">
              <w:rPr>
                <w:lang w:val="en-US"/>
              </w:rPr>
              <w:t>": 132.0,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grossProfit</w:t>
            </w:r>
            <w:proofErr w:type="spellEnd"/>
            <w:r w:rsidRPr="00113FFB">
              <w:rPr>
                <w:lang w:val="en-US"/>
              </w:rPr>
              <w:t>": 176.0,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id_company</w:t>
            </w:r>
            <w:proofErr w:type="spellEnd"/>
            <w:r w:rsidRPr="00113FFB">
              <w:rPr>
                <w:lang w:val="en-US"/>
              </w:rPr>
              <w:t>": "9",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id_finanacialData</w:t>
            </w:r>
            <w:proofErr w:type="spellEnd"/>
            <w:r w:rsidRPr="00113FFB">
              <w:rPr>
                <w:lang w:val="en-US"/>
              </w:rPr>
              <w:t>": "1",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interestPaid</w:t>
            </w:r>
            <w:proofErr w:type="spellEnd"/>
            <w:r w:rsidRPr="00113FFB">
              <w:rPr>
                <w:lang w:val="en-US"/>
              </w:rPr>
              <w:t>": 2.0,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profitBeforeTaxes</w:t>
            </w:r>
            <w:proofErr w:type="spellEnd"/>
            <w:r w:rsidRPr="00113FFB">
              <w:rPr>
                <w:lang w:val="en-US"/>
              </w:rPr>
              <w:t>": 34.0,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"sales": 324.0,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salesCost</w:t>
            </w:r>
            <w:proofErr w:type="spellEnd"/>
            <w:r w:rsidRPr="00113FFB">
              <w:rPr>
                <w:lang w:val="en-US"/>
              </w:rPr>
              <w:t>": 148.0,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"taxes": 13.0,</w:t>
            </w:r>
          </w:p>
          <w:p w:rsidR="001410FE" w:rsidRPr="00113FFB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"year": 2014</w:t>
            </w:r>
          </w:p>
          <w:p w:rsidR="001410FE" w:rsidRDefault="001410FE" w:rsidP="001410FE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}</w:t>
            </w:r>
          </w:p>
        </w:tc>
      </w:tr>
      <w:tr w:rsidR="007E4921" w:rsidTr="001410FE">
        <w:tc>
          <w:tcPr>
            <w:tcW w:w="1413" w:type="dxa"/>
          </w:tcPr>
          <w:p w:rsidR="007E4921" w:rsidRDefault="007E4921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081" w:type="dxa"/>
          </w:tcPr>
          <w:p w:rsidR="007E4921" w:rsidRDefault="001410FE" w:rsidP="001410F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7E4921" w:rsidRDefault="007E4921" w:rsidP="001410FE">
      <w:pPr>
        <w:rPr>
          <w:lang w:val="en-US"/>
        </w:rPr>
      </w:pPr>
    </w:p>
    <w:p w:rsidR="007E4921" w:rsidRDefault="007E4921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4"/>
        <w:gridCol w:w="7370"/>
      </w:tblGrid>
      <w:tr w:rsidR="007E4921" w:rsidTr="00733207">
        <w:tc>
          <w:tcPr>
            <w:tcW w:w="1124" w:type="dxa"/>
          </w:tcPr>
          <w:p w:rsidR="007E4921" w:rsidRPr="0017784E" w:rsidRDefault="007E4921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370" w:type="dxa"/>
          </w:tcPr>
          <w:p w:rsidR="007E4921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7E4921" w:rsidRPr="005712C7" w:rsidTr="00733207">
        <w:tc>
          <w:tcPr>
            <w:tcW w:w="1124" w:type="dxa"/>
          </w:tcPr>
          <w:p w:rsidR="007E4921" w:rsidRPr="0017784E" w:rsidRDefault="007E4921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370" w:type="dxa"/>
          </w:tcPr>
          <w:p w:rsidR="007E4921" w:rsidRDefault="005B606F" w:rsidP="001410FE">
            <w:pPr>
              <w:rPr>
                <w:lang w:val="en-US"/>
              </w:rPr>
            </w:pPr>
            <w:hyperlink r:id="rId19" w:history="1">
              <w:r w:rsidR="009D1539" w:rsidRPr="0011106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9D1539" w:rsidRPr="00111067">
                <w:rPr>
                  <w:rStyle w:val="Hipervnculo"/>
                  <w:lang w:val="en-US"/>
                </w:rPr>
                <w:t>/verticalanalisys/v1/companiesfinancialdata</w:t>
              </w:r>
            </w:hyperlink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7E4921" w:rsidTr="00733207">
        <w:tc>
          <w:tcPr>
            <w:tcW w:w="1124" w:type="dxa"/>
          </w:tcPr>
          <w:p w:rsidR="007E4921" w:rsidRPr="0017784E" w:rsidRDefault="007E4921" w:rsidP="001410FE">
            <w:pPr>
              <w:rPr>
                <w:lang w:val="en-US"/>
              </w:rPr>
            </w:pPr>
            <w:proofErr w:type="gramStart"/>
            <w:r w:rsidRPr="0017784E">
              <w:rPr>
                <w:lang w:val="en-US"/>
              </w:rPr>
              <w:lastRenderedPageBreak/>
              <w:t>Format :</w:t>
            </w:r>
            <w:proofErr w:type="gramEnd"/>
            <w:r w:rsidRPr="0017784E">
              <w:rPr>
                <w:lang w:val="en-US"/>
              </w:rPr>
              <w:t xml:space="preserve"> </w:t>
            </w:r>
          </w:p>
        </w:tc>
        <w:tc>
          <w:tcPr>
            <w:tcW w:w="7370" w:type="dxa"/>
          </w:tcPr>
          <w:p w:rsidR="007E4921" w:rsidRDefault="00733207" w:rsidP="001410FE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733207" w:rsidRPr="005712C7" w:rsidTr="00733207">
        <w:tc>
          <w:tcPr>
            <w:tcW w:w="1124" w:type="dxa"/>
          </w:tcPr>
          <w:p w:rsidR="00733207" w:rsidRPr="0017784E" w:rsidRDefault="00733207" w:rsidP="00733207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7370" w:type="dxa"/>
          </w:tcPr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>{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"depreciations": 8.0,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exerciseUtility</w:t>
            </w:r>
            <w:proofErr w:type="spellEnd"/>
            <w:r w:rsidRPr="00113FFB">
              <w:rPr>
                <w:lang w:val="en-US"/>
              </w:rPr>
              <w:t>": 22.0,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expensesAdmiSales</w:t>
            </w:r>
            <w:proofErr w:type="spellEnd"/>
            <w:r w:rsidRPr="00113FFB">
              <w:rPr>
                <w:lang w:val="en-US"/>
              </w:rPr>
              <w:t>": 132.0,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grossProfit</w:t>
            </w:r>
            <w:proofErr w:type="spellEnd"/>
            <w:r w:rsidRPr="00113FFB">
              <w:rPr>
                <w:lang w:val="en-US"/>
              </w:rPr>
              <w:t>": 176.0,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id_company</w:t>
            </w:r>
            <w:proofErr w:type="spellEnd"/>
            <w:r w:rsidRPr="00113FFB">
              <w:rPr>
                <w:lang w:val="en-US"/>
              </w:rPr>
              <w:t>": "9",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id_finanacialData</w:t>
            </w:r>
            <w:proofErr w:type="spellEnd"/>
            <w:r w:rsidRPr="00113FFB">
              <w:rPr>
                <w:lang w:val="en-US"/>
              </w:rPr>
              <w:t>": "1",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interestPaid</w:t>
            </w:r>
            <w:proofErr w:type="spellEnd"/>
            <w:r w:rsidRPr="00113FFB">
              <w:rPr>
                <w:lang w:val="en-US"/>
              </w:rPr>
              <w:t>": 2.0,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profitBeforeTaxes</w:t>
            </w:r>
            <w:proofErr w:type="spellEnd"/>
            <w:r w:rsidRPr="00113FFB">
              <w:rPr>
                <w:lang w:val="en-US"/>
              </w:rPr>
              <w:t>": 34.0,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"sales": 324.0,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</w:t>
            </w:r>
            <w:proofErr w:type="spellStart"/>
            <w:r w:rsidRPr="00113FFB">
              <w:rPr>
                <w:lang w:val="en-US"/>
              </w:rPr>
              <w:t>salesCost</w:t>
            </w:r>
            <w:proofErr w:type="spellEnd"/>
            <w:r w:rsidRPr="00113FFB">
              <w:rPr>
                <w:lang w:val="en-US"/>
              </w:rPr>
              <w:t>": 148.0,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"taxes": 13.0,</w:t>
            </w:r>
          </w:p>
          <w:p w:rsidR="00733207" w:rsidRPr="00113FFB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  "year": 2014</w:t>
            </w:r>
          </w:p>
          <w:p w:rsidR="00733207" w:rsidRDefault="00733207" w:rsidP="00733207">
            <w:pPr>
              <w:rPr>
                <w:lang w:val="en-US"/>
              </w:rPr>
            </w:pPr>
            <w:r w:rsidRPr="00113FFB">
              <w:rPr>
                <w:lang w:val="en-US"/>
              </w:rPr>
              <w:t xml:space="preserve">  }</w:t>
            </w:r>
          </w:p>
        </w:tc>
      </w:tr>
      <w:tr w:rsidR="007E4921" w:rsidTr="00733207">
        <w:tc>
          <w:tcPr>
            <w:tcW w:w="1124" w:type="dxa"/>
          </w:tcPr>
          <w:p w:rsidR="007E4921" w:rsidRDefault="007E4921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370" w:type="dxa"/>
          </w:tcPr>
          <w:p w:rsidR="007E4921" w:rsidRDefault="00733207" w:rsidP="001410F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7E4921" w:rsidRDefault="007E4921" w:rsidP="001410FE">
      <w:pPr>
        <w:rPr>
          <w:lang w:val="en-US"/>
        </w:rPr>
      </w:pPr>
    </w:p>
    <w:p w:rsidR="007E4921" w:rsidRDefault="007E4921" w:rsidP="001410FE">
      <w:pPr>
        <w:rPr>
          <w:lang w:val="en-US"/>
        </w:rPr>
      </w:pPr>
    </w:p>
    <w:p w:rsidR="007E4921" w:rsidRDefault="007E4921" w:rsidP="001410FE">
      <w:pPr>
        <w:rPr>
          <w:lang w:val="en-US"/>
        </w:rPr>
      </w:pPr>
    </w:p>
    <w:p w:rsidR="007E4921" w:rsidRDefault="007E4921" w:rsidP="001410F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8"/>
        <w:gridCol w:w="7396"/>
      </w:tblGrid>
      <w:tr w:rsidR="007E4921" w:rsidTr="00733207">
        <w:tc>
          <w:tcPr>
            <w:tcW w:w="1098" w:type="dxa"/>
          </w:tcPr>
          <w:p w:rsidR="007E4921" w:rsidRPr="0017784E" w:rsidRDefault="007E4921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396" w:type="dxa"/>
          </w:tcPr>
          <w:p w:rsidR="007E4921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E4921" w:rsidRPr="005712C7" w:rsidTr="00733207">
        <w:tc>
          <w:tcPr>
            <w:tcW w:w="1098" w:type="dxa"/>
          </w:tcPr>
          <w:p w:rsidR="007E4921" w:rsidRPr="0017784E" w:rsidRDefault="007E4921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396" w:type="dxa"/>
          </w:tcPr>
          <w:p w:rsidR="007E4921" w:rsidRDefault="005B606F" w:rsidP="001410FE">
            <w:pPr>
              <w:rPr>
                <w:lang w:val="en-US"/>
              </w:rPr>
            </w:pPr>
            <w:hyperlink r:id="rId20" w:history="1">
              <w:r w:rsidR="009D1539" w:rsidRPr="00111067">
                <w:rPr>
                  <w:rStyle w:val="Hipervnculo"/>
                  <w:lang w:val="en-US"/>
                </w:rPr>
                <w:t>http://financialreport.ddns.net</w:t>
              </w:r>
              <w:r w:rsidR="005712C7" w:rsidRPr="005712C7">
                <w:rPr>
                  <w:rStyle w:val="Hipervnculo"/>
                  <w:lang w:val="en-US"/>
                </w:rPr>
                <w:t>:1024</w:t>
              </w:r>
              <w:r w:rsidR="009D1539" w:rsidRPr="00111067">
                <w:rPr>
                  <w:rStyle w:val="Hipervnculo"/>
                  <w:lang w:val="en-US"/>
                </w:rPr>
                <w:t>/verticalanalisys/v1/companiesfinancialdata/{id_financialData}</w:t>
              </w:r>
            </w:hyperlink>
          </w:p>
          <w:p w:rsidR="009D1539" w:rsidRDefault="009D1539" w:rsidP="001410FE">
            <w:pPr>
              <w:rPr>
                <w:lang w:val="en-US"/>
              </w:rPr>
            </w:pPr>
          </w:p>
        </w:tc>
      </w:tr>
      <w:tr w:rsidR="007E4921" w:rsidRPr="005712C7" w:rsidTr="00733207">
        <w:tc>
          <w:tcPr>
            <w:tcW w:w="1098" w:type="dxa"/>
          </w:tcPr>
          <w:p w:rsidR="007E4921" w:rsidRPr="0017784E" w:rsidRDefault="007E4921" w:rsidP="001410FE">
            <w:pPr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396" w:type="dxa"/>
          </w:tcPr>
          <w:p w:rsidR="007E4921" w:rsidRPr="00FF3CC2" w:rsidRDefault="007E4921" w:rsidP="001410F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7E4921" w:rsidRDefault="007E4921" w:rsidP="001410FE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</w:tc>
      </w:tr>
      <w:tr w:rsidR="007E4921" w:rsidTr="00733207">
        <w:tc>
          <w:tcPr>
            <w:tcW w:w="1098" w:type="dxa"/>
          </w:tcPr>
          <w:p w:rsidR="007E4921" w:rsidRDefault="007E4921" w:rsidP="001410FE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396" w:type="dxa"/>
          </w:tcPr>
          <w:p w:rsidR="007E4921" w:rsidRDefault="00733207" w:rsidP="001410FE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</w:tbl>
    <w:p w:rsidR="007E4921" w:rsidRDefault="007E4921" w:rsidP="001410FE">
      <w:pPr>
        <w:rPr>
          <w:lang w:val="en-US"/>
        </w:rPr>
      </w:pPr>
    </w:p>
    <w:p w:rsidR="00602504" w:rsidRPr="00602504" w:rsidRDefault="00602504" w:rsidP="001410FE">
      <w:pPr>
        <w:rPr>
          <w:lang w:val="en-US"/>
        </w:rPr>
      </w:pPr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dison Lascano">
    <w15:presenceInfo w15:providerId="None" w15:userId="Edison Lascano"/>
  </w15:person>
  <w15:person w15:author="JORGE REYES">
    <w15:presenceInfo w15:providerId="Windows Live" w15:userId="07f5f23df892e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504"/>
    <w:rsid w:val="00076C6A"/>
    <w:rsid w:val="00113FFB"/>
    <w:rsid w:val="001410FE"/>
    <w:rsid w:val="001A4099"/>
    <w:rsid w:val="001D32E8"/>
    <w:rsid w:val="00310485"/>
    <w:rsid w:val="00361FA7"/>
    <w:rsid w:val="003B67CC"/>
    <w:rsid w:val="005712C7"/>
    <w:rsid w:val="005A11B8"/>
    <w:rsid w:val="005A72D8"/>
    <w:rsid w:val="005B606F"/>
    <w:rsid w:val="005C62AD"/>
    <w:rsid w:val="005E7AEF"/>
    <w:rsid w:val="00602504"/>
    <w:rsid w:val="0070173C"/>
    <w:rsid w:val="00733207"/>
    <w:rsid w:val="007E4921"/>
    <w:rsid w:val="008B6A08"/>
    <w:rsid w:val="00935D52"/>
    <w:rsid w:val="0099773F"/>
    <w:rsid w:val="009D1539"/>
    <w:rsid w:val="00A13582"/>
    <w:rsid w:val="00A35C8A"/>
    <w:rsid w:val="00A9149D"/>
    <w:rsid w:val="00AC08E4"/>
    <w:rsid w:val="00B00837"/>
    <w:rsid w:val="00B166B0"/>
    <w:rsid w:val="00B95554"/>
    <w:rsid w:val="00BC04A9"/>
    <w:rsid w:val="00C07213"/>
    <w:rsid w:val="00CD0697"/>
    <w:rsid w:val="00E76189"/>
    <w:rsid w:val="00EC17E4"/>
    <w:rsid w:val="00F15CE3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7758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7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72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A11B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8"/>
    <w:rPr>
      <w:rFonts w:ascii="Segoe UI" w:hAnsi="Segoe UI" w:cs="Segoe UI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955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5CE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ialreport.ddns.net:1024/verticalanalisys/v1/companiesfinancialreport/%7bid_company%7d/%7byear%7d" TargetMode="External"/><Relationship Id="rId13" Type="http://schemas.openxmlformats.org/officeDocument/2006/relationships/hyperlink" Target="http://financialreport.ddns.net/verticalanalisys/data/companies/%7bid_company%7d" TargetMode="External"/><Relationship Id="rId18" Type="http://schemas.openxmlformats.org/officeDocument/2006/relationships/hyperlink" Target="http://financialreport.ddns.net/verticalanalisys/v1/companiesfinancialdata/%7bid_financialData%7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financialreport.ddns.net/verticalanalisys/v1/users" TargetMode="External"/><Relationship Id="rId17" Type="http://schemas.openxmlformats.org/officeDocument/2006/relationships/hyperlink" Target="http://financialreport.ddns.net/verticalanalisys/dat/companiesfinancialdatal/%7bid_financialData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inancialreport.ddns.net/verticalanalisys/data/companies/%7bid_company%7d" TargetMode="External"/><Relationship Id="rId20" Type="http://schemas.openxmlformats.org/officeDocument/2006/relationships/hyperlink" Target="http://financialreport.ddns.net/verticalanalisys/v1/companiesfinancialdata/%7bid_financialData%7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financialreport.ddns.net/verticalanalisys/data/users/%7bid_user%7d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financialreport.ddns.net/verticalanalisys/data/compan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inancialreport.ddns.net/verticalanalisys/data/users/%7bid_user%7d" TargetMode="External"/><Relationship Id="rId19" Type="http://schemas.openxmlformats.org/officeDocument/2006/relationships/hyperlink" Target="http://financialreport.ddns.net/verticalanalisys/v1/companiesfinancialdata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financialreport.ddns.net/verticalanalisys/dat/users/%7bid_user%7d" TargetMode="External"/><Relationship Id="rId14" Type="http://schemas.openxmlformats.org/officeDocument/2006/relationships/hyperlink" Target="http://financialreport.ddns.net/verticalanalisys/data/companies/%7bid_company%7d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JORGE REYES</cp:lastModifiedBy>
  <cp:revision>5</cp:revision>
  <dcterms:created xsi:type="dcterms:W3CDTF">2019-06-10T04:01:00Z</dcterms:created>
  <dcterms:modified xsi:type="dcterms:W3CDTF">2019-06-10T04:07:00Z</dcterms:modified>
</cp:coreProperties>
</file>